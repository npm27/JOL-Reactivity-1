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4DF77BE4"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performance</w:t>
      </w:r>
      <w:r w:rsidR="0036082A">
        <w:rPr>
          <w:rFonts w:ascii="Times New Roman" w:hAnsi="Times New Roman" w:cs="Times New Roman"/>
          <w:sz w:val="24"/>
          <w:szCs w:val="24"/>
        </w:rPr>
        <w:t>,</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2E9E6E2"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 xml:space="preserve">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3"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3"/>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4"/>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 xml:space="preserve">for backward associates that were consistent with previous findings (Koriat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r w:rsidR="004D28D7">
        <w:rPr>
          <w:rFonts w:ascii="Times New Roman" w:hAnsi="Times New Roman" w:cs="Times New Roman"/>
          <w:sz w:val="24"/>
          <w:szCs w:val="24"/>
        </w:rPr>
        <w:lastRenderedPageBreak/>
        <w:t xml:space="preserve">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w:t>
      </w:r>
      <w:r w:rsidR="00A073C2" w:rsidRPr="00A073C2">
        <w:rPr>
          <w:rFonts w:ascii="Times New Roman" w:hAnsi="Times New Roman" w:cs="Times New Roman"/>
          <w:sz w:val="24"/>
          <w:szCs w:val="24"/>
        </w:rPr>
        <w:lastRenderedPageBreak/>
        <w:t xml:space="preserve">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Pr>
          <w:rFonts w:ascii="Times New Roman" w:hAnsi="Times New Roman" w:cs="Times New Roman"/>
          <w:sz w:val="24"/>
          <w:szCs w:val="24"/>
        </w:rPr>
        <w:lastRenderedPageBreak/>
        <w:t xml:space="preserve">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w:t>
      </w:r>
      <w:r>
        <w:rPr>
          <w:rFonts w:ascii="Times New Roman" w:hAnsi="Times New Roman" w:cs="Times New Roman"/>
          <w:sz w:val="24"/>
          <w:szCs w:val="24"/>
        </w:rPr>
        <w:lastRenderedPageBreak/>
        <w:t xml:space="preserve">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 xml:space="preserve">Taken </w:t>
      </w:r>
      <w:r w:rsidR="00FF547D">
        <w:rPr>
          <w:rFonts w:ascii="Times New Roman" w:hAnsi="Times New Roman" w:cs="Times New Roman"/>
          <w:sz w:val="24"/>
          <w:szCs w:val="24"/>
        </w:rPr>
        <w:lastRenderedPageBreak/>
        <w:t>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7"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7"/>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lastRenderedPageBreak/>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3A9CB03A"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8"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8"/>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w:t>
      </w:r>
      <w:r>
        <w:rPr>
          <w:rFonts w:ascii="Times New Roman" w:hAnsi="Times New Roman" w:cs="Times New Roman"/>
          <w:sz w:val="24"/>
          <w:szCs w:val="24"/>
        </w:rPr>
        <w:lastRenderedPageBreak/>
        <w:t xml:space="preserve">(forward,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9"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9"/>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0" w:name="_Hlk47706029"/>
      <w:r w:rsidRPr="005A3E91">
        <w:rPr>
          <w:rFonts w:ascii="Times New Roman" w:hAnsi="Times New Roman" w:cs="Times New Roman"/>
          <w:sz w:val="24"/>
          <w:szCs w:val="24"/>
        </w:rPr>
        <w:t>≥</w:t>
      </w:r>
      <w:bookmarkEnd w:id="10"/>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 xml:space="preserve">University </w:t>
      </w:r>
      <w:r w:rsidRPr="00D52030">
        <w:rPr>
          <w:rFonts w:ascii="Times New Roman" w:hAnsi="Times New Roman" w:cs="Times New Roman"/>
          <w:sz w:val="24"/>
          <w:szCs w:val="24"/>
        </w:rPr>
        <w:lastRenderedPageBreak/>
        <w:t>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1"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2" w:name="_Hlk45377200"/>
      <w:r>
        <w:rPr>
          <w:rFonts w:ascii="Times New Roman" w:hAnsi="Times New Roman" w:cs="Times New Roman"/>
          <w:i/>
          <w:iCs/>
          <w:sz w:val="24"/>
          <w:szCs w:val="24"/>
        </w:rPr>
        <w:t>t</w:t>
      </w:r>
      <w:bookmarkEnd w:id="1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4"/>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5"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6"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7" w:name="_Hlk45540076"/>
      <w:r w:rsidRPr="00C474E3">
        <w:rPr>
          <w:rFonts w:ascii="Times New Roman" w:hAnsi="Times New Roman" w:cs="Times New Roman"/>
          <w:sz w:val="24"/>
          <w:szCs w:val="24"/>
        </w:rPr>
        <w:t>≥</w:t>
      </w:r>
      <w:bookmarkEnd w:id="1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75055F31" w:rsidR="00A01EC5" w:rsidRPr="00A01EC5" w:rsidRDefault="00A4047E" w:rsidP="00A01EC5">
      <w:pPr>
        <w:spacing w:after="0" w:line="480" w:lineRule="auto"/>
        <w:rPr>
          <w:rFonts w:ascii="Times New Roman" w:hAnsi="Times New Roman" w:cs="Times New Roman"/>
          <w:b/>
          <w:bCs/>
          <w:sz w:val="24"/>
          <w:szCs w:val="24"/>
        </w:rPr>
      </w:pPr>
      <w:commentRangeStart w:id="19"/>
      <w:commentRangeEnd w:id="19"/>
      <w:r>
        <w:rPr>
          <w:rStyle w:val="CommentReference"/>
        </w:rPr>
        <w:commentReference w:id="19"/>
      </w:r>
      <w:r w:rsidR="00A01EC5"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w:t>
      </w:r>
      <w:r w:rsidR="00B83C0E">
        <w:rPr>
          <w:rFonts w:ascii="Times New Roman" w:hAnsi="Times New Roman" w:cs="Times New Roman"/>
          <w:sz w:val="24"/>
          <w:szCs w:val="24"/>
        </w:rPr>
        <w:lastRenderedPageBreak/>
        <w:t xml:space="preserve">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388FF0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3B5C2C3D"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53DD46D8" w:rsidR="00A01A75" w:rsidRDefault="00A4047E" w:rsidP="008E7300">
      <w:pPr>
        <w:spacing w:after="0" w:line="480" w:lineRule="auto"/>
        <w:ind w:firstLine="720"/>
        <w:rPr>
          <w:rFonts w:ascii="Times New Roman" w:hAnsi="Times New Roman" w:cs="Times New Roman"/>
          <w:sz w:val="24"/>
          <w:szCs w:val="24"/>
        </w:rPr>
      </w:pPr>
      <w:commentRangeStart w:id="20"/>
      <w:commentRangeEnd w:id="20"/>
      <w:r>
        <w:rPr>
          <w:rStyle w:val="CommentReference"/>
        </w:rPr>
        <w:commentReference w:id="20"/>
      </w:r>
      <w:r w:rsidR="009E2F18">
        <w:rPr>
          <w:rFonts w:ascii="Times New Roman" w:hAnsi="Times New Roman" w:cs="Times New Roman"/>
          <w:sz w:val="24"/>
          <w:szCs w:val="24"/>
        </w:rPr>
        <w:t>Soderstr</w:t>
      </w:r>
      <w:r w:rsidR="003A0151">
        <w:rPr>
          <w:rFonts w:ascii="Times New Roman" w:hAnsi="Times New Roman" w:cs="Times New Roman"/>
          <w:sz w:val="24"/>
          <w:szCs w:val="24"/>
        </w:rPr>
        <w:t>o</w:t>
      </w:r>
      <w:r w:rsidR="009E2F18">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sidR="009E2F18">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sidR="009E2F18">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sidR="009E2F18">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sidR="009E2F18">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sidR="009E2F18">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commentRangeStart w:id="21"/>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t>
      </w:r>
      <w:commentRangeEnd w:id="21"/>
      <w:r w:rsidR="00FE4779">
        <w:rPr>
          <w:rStyle w:val="CommentReference"/>
        </w:rPr>
        <w:commentReference w:id="21"/>
      </w:r>
      <w:r w:rsidR="00042921" w:rsidRPr="003827B2">
        <w:rPr>
          <w:rFonts w:ascii="Times New Roman" w:hAnsi="Times New Roman" w:cs="Times New Roman"/>
          <w:sz w:val="24"/>
          <w:szCs w:val="24"/>
        </w:rPr>
        <w:t>with this account</w:t>
      </w:r>
      <w:r w:rsidR="009E2F18"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009E2F18"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009E2F18"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Meyer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first criterion </w:t>
      </w:r>
      <w:r w:rsidR="00BA01B1">
        <w:rPr>
          <w:rFonts w:ascii="Times New Roman" w:hAnsi="Times New Roman" w:cs="Times New Roman"/>
          <w:sz w:val="24"/>
          <w:szCs w:val="24"/>
        </w:rPr>
        <w:lastRenderedPageBreak/>
        <w:t>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102AE">
        <w:rPr>
          <w:rFonts w:ascii="Times New Roman" w:hAnsi="Times New Roman" w:cs="Times New Roman"/>
          <w:sz w:val="24"/>
          <w:szCs w:val="24"/>
        </w:rPr>
        <w:t>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2F4F2BBF"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136E33D5" w14:textId="0F37020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 xml:space="preserve">. </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5F34E4C4"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2"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3" w:name="_Hlk65826197"/>
      <w:bookmarkEnd w:id="2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3"/>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4"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4"/>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5"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5"/>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6"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6"/>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7"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7"/>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8"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8"/>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9"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9"/>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0" w:name="_Hlk49607166"/>
      <w:bookmarkStart w:id="31"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0"/>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1"/>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2"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2"/>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3"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3"/>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4"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4"/>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5"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5"/>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6"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6"/>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8" w:name="_Hlk32942520"/>
      <w:bookmarkEnd w:id="37"/>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8"/>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9"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9"/>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36082A" w:rsidRDefault="0036082A">
      <w:pPr>
        <w:pStyle w:val="CommentText"/>
      </w:pPr>
      <w:r>
        <w:rPr>
          <w:rStyle w:val="CommentReference"/>
        </w:rPr>
        <w:annotationRef/>
      </w:r>
      <w:r>
        <w:t>As always, I’ll fill this in once we have a final version ready to go.</w:t>
      </w:r>
    </w:p>
  </w:comment>
  <w:comment w:id="19" w:author="Mark Huff" w:date="2021-06-18T16:10:00Z" w:initials="MH">
    <w:p w14:paraId="6A821EB0" w14:textId="520B8438" w:rsidR="00A4047E" w:rsidRDefault="00A4047E">
      <w:pPr>
        <w:pStyle w:val="CommentText"/>
      </w:pPr>
      <w:r>
        <w:rPr>
          <w:rStyle w:val="CommentReference"/>
        </w:rPr>
        <w:annotationRef/>
      </w:r>
      <w:r>
        <w:t xml:space="preserve">I don’t think this paragraph adds anything but obvious speculation. Of course, we have no clue how participants were encoding the pairs, that’s the whole point of the read task. Participants are left to their own devices. That’s why it is a control. Not worth getting into this can of worms. If you want to control for encoding tasks, control for encoding tasks as we did. </w:t>
      </w:r>
    </w:p>
  </w:comment>
  <w:comment w:id="20" w:author="Mark Huff" w:date="2021-06-18T16:13:00Z" w:initials="MH">
    <w:p w14:paraId="5838CB21" w14:textId="782C9F3F" w:rsidR="00A4047E" w:rsidRDefault="00A4047E">
      <w:pPr>
        <w:pStyle w:val="CommentText"/>
      </w:pPr>
      <w:r>
        <w:rPr>
          <w:rStyle w:val="CommentReference"/>
        </w:rPr>
        <w:annotationRef/>
      </w:r>
      <w:r>
        <w:t xml:space="preserve">This was already covered above, no need to represent it. </w:t>
      </w:r>
    </w:p>
  </w:comment>
  <w:comment w:id="21" w:author="Nick Maxwell" w:date="2021-06-20T12:39:00Z" w:initials="NM">
    <w:p w14:paraId="2764F9C8" w14:textId="1C0B8515" w:rsidR="00FE4779" w:rsidRDefault="00FE4779">
      <w:pPr>
        <w:pStyle w:val="CommentText"/>
      </w:pPr>
      <w:r>
        <w:rPr>
          <w:rStyle w:val="CommentReference"/>
        </w:rPr>
        <w:annotationRef/>
      </w:r>
      <w:r>
        <w:t>Tried streamlining this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6A821EB0" w15:done="0"/>
  <w15:commentEx w15:paraId="5838CB21" w15:done="0"/>
  <w15:commentEx w15:paraId="2764F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74406" w16cex:dateUtc="2021-06-18T21:10:00Z"/>
  <w16cex:commentExtensible w16cex:durableId="2477449A" w16cex:dateUtc="2021-06-18T21:13:00Z"/>
  <w16cex:commentExtensible w16cex:durableId="2479B595" w16cex:dateUtc="2021-06-20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6A821EB0" w16cid:durableId="24774406"/>
  <w16cid:commentId w16cid:paraId="5838CB21" w16cid:durableId="2477449A"/>
  <w16cid:commentId w16cid:paraId="2764F9C8" w16cid:durableId="2479B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6B70" w14:textId="77777777" w:rsidR="00536129" w:rsidRDefault="00536129" w:rsidP="00A34848">
      <w:pPr>
        <w:spacing w:after="0" w:line="240" w:lineRule="auto"/>
      </w:pPr>
      <w:r>
        <w:separator/>
      </w:r>
    </w:p>
  </w:endnote>
  <w:endnote w:type="continuationSeparator" w:id="0">
    <w:p w14:paraId="520C79F5" w14:textId="77777777" w:rsidR="00536129" w:rsidRDefault="00536129"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4C04" w14:textId="77777777" w:rsidR="00536129" w:rsidRDefault="00536129" w:rsidP="00A34848">
      <w:pPr>
        <w:spacing w:after="0" w:line="240" w:lineRule="auto"/>
      </w:pPr>
      <w:r>
        <w:separator/>
      </w:r>
    </w:p>
  </w:footnote>
  <w:footnote w:type="continuationSeparator" w:id="0">
    <w:p w14:paraId="125B9076" w14:textId="77777777" w:rsidR="00536129" w:rsidRDefault="00536129"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36082A" w:rsidRPr="002276D1" w:rsidRDefault="0036082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36082A" w:rsidRDefault="00360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36082A" w:rsidRDefault="0036082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36082A" w:rsidRDefault="0036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63</Pages>
  <Words>15431</Words>
  <Characters>87962</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cp:revision>
  <cp:lastPrinted>2021-06-18T19:03:00Z</cp:lastPrinted>
  <dcterms:created xsi:type="dcterms:W3CDTF">2021-06-18T21:26:00Z</dcterms:created>
  <dcterms:modified xsi:type="dcterms:W3CDTF">2021-06-20T17:44:00Z</dcterms:modified>
</cp:coreProperties>
</file>